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CA16" w14:textId="2A262532" w:rsidR="00DE01D1" w:rsidRPr="0041767E" w:rsidRDefault="00DE01D1" w:rsidP="00DE01D1">
      <w:pPr>
        <w:pStyle w:val="Heading3"/>
        <w:spacing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516596874"/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Connecting </w:t>
      </w:r>
      <w:r w:rsidR="0090583F">
        <w:rPr>
          <w:rFonts w:asciiTheme="minorHAnsi" w:hAnsiTheme="minorHAnsi" w:cstheme="minorHAnsi"/>
          <w:b/>
          <w:bCs/>
          <w:sz w:val="22"/>
          <w:szCs w:val="22"/>
        </w:rPr>
        <w:t>the website</w:t>
      </w:r>
      <w:r w:rsidRPr="0041767E">
        <w:rPr>
          <w:rFonts w:asciiTheme="minorHAnsi" w:hAnsiTheme="minorHAnsi" w:cstheme="minorHAnsi"/>
          <w:b/>
          <w:bCs/>
          <w:sz w:val="22"/>
          <w:szCs w:val="22"/>
        </w:rPr>
        <w:t xml:space="preserve"> to firebase cloud</w:t>
      </w:r>
      <w:bookmarkEnd w:id="0"/>
    </w:p>
    <w:p w14:paraId="2C1D6224" w14:textId="18201DF8" w:rsidR="00186B8C" w:rsidRPr="0041767E" w:rsidRDefault="00186B8C" w:rsidP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Configuration steps:</w:t>
      </w:r>
    </w:p>
    <w:p w14:paraId="1AD5F650" w14:textId="327BC4AB" w:rsidR="00C315CF" w:rsidRPr="0041767E" w:rsidRDefault="00A54E19" w:rsidP="00C7165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Creating </w:t>
      </w:r>
      <w:r w:rsidR="00E57375">
        <w:rPr>
          <w:rFonts w:eastAsia="Times New Roman" w:cstheme="minorHAnsi"/>
          <w:color w:val="000000"/>
        </w:rPr>
        <w:t xml:space="preserve">an </w:t>
      </w:r>
      <w:r>
        <w:rPr>
          <w:rFonts w:eastAsia="Times New Roman" w:cstheme="minorHAnsi"/>
          <w:color w:val="000000"/>
        </w:rPr>
        <w:t xml:space="preserve">account and project on firebase as mentioned in </w:t>
      </w:r>
      <w:r w:rsidRPr="00AA6F5D">
        <w:rPr>
          <w:rFonts w:eastAsia="Times New Roman" w:cstheme="minorHAnsi"/>
          <w:highlight w:val="yellow"/>
        </w:rPr>
        <w:t>(XXX)</w:t>
      </w:r>
      <w:r w:rsidR="007650AD" w:rsidRPr="00AA6F5D">
        <w:rPr>
          <w:rFonts w:eastAsia="Times New Roman" w:cstheme="minorHAnsi"/>
          <w:highlight w:val="yellow"/>
        </w:rPr>
        <w:t>.</w:t>
      </w:r>
      <w:r w:rsidR="007650AD" w:rsidRPr="00AA6F5D">
        <w:rPr>
          <w:rFonts w:eastAsia="Times New Roman" w:cstheme="minorHAnsi"/>
        </w:rPr>
        <w:t xml:space="preserve"> </w:t>
      </w:r>
    </w:p>
    <w:p w14:paraId="2B23D985" w14:textId="16CC9F76" w:rsidR="00A54E19" w:rsidRDefault="00C315CF" w:rsidP="00FB5FD6">
      <w:pPr>
        <w:pStyle w:val="ListParagraph"/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54E19">
        <w:rPr>
          <w:rFonts w:eastAsia="Times New Roman" w:cstheme="minorHAnsi"/>
          <w:color w:val="000000"/>
        </w:rPr>
        <w:t xml:space="preserve">After </w:t>
      </w:r>
      <w:r w:rsidR="00A54E19" w:rsidRPr="00A54E19">
        <w:rPr>
          <w:rFonts w:eastAsia="Times New Roman" w:cstheme="minorHAnsi"/>
          <w:color w:val="000000"/>
        </w:rPr>
        <w:t>accomplishing steps above</w:t>
      </w:r>
      <w:r w:rsidR="00EE7D5A" w:rsidRPr="00A54E19">
        <w:rPr>
          <w:rFonts w:eastAsia="Times New Roman" w:cstheme="minorHAnsi"/>
          <w:color w:val="000000"/>
        </w:rPr>
        <w:t>,</w:t>
      </w:r>
      <w:r w:rsidRPr="00A54E19">
        <w:rPr>
          <w:rFonts w:eastAsia="Times New Roman" w:cstheme="minorHAnsi"/>
          <w:color w:val="000000"/>
        </w:rPr>
        <w:t xml:space="preserve"> </w:t>
      </w:r>
      <w:r w:rsidR="00A54E19" w:rsidRPr="00A54E19">
        <w:rPr>
          <w:rFonts w:cstheme="minorHAnsi"/>
        </w:rPr>
        <w:t>start</w:t>
      </w:r>
      <w:r w:rsidR="00B43B2D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with configuration steps by obtaining the config </w:t>
      </w:r>
      <w:r w:rsidR="00FB5FD6">
        <w:rPr>
          <w:rFonts w:cstheme="minorHAnsi"/>
        </w:rPr>
        <w:t xml:space="preserve">object. This required </w:t>
      </w:r>
      <w:r w:rsidR="00A54E19" w:rsidRPr="00A54E19">
        <w:rPr>
          <w:rFonts w:cstheme="minorHAnsi"/>
        </w:rPr>
        <w:t>open</w:t>
      </w:r>
      <w:r w:rsidR="00FB5FD6">
        <w:rPr>
          <w:rFonts w:cstheme="minorHAnsi"/>
        </w:rPr>
        <w:t>ing</w:t>
      </w:r>
      <w:r w:rsidR="00A54E19" w:rsidRPr="00A54E19">
        <w:rPr>
          <w:rFonts w:cstheme="minorHAnsi"/>
        </w:rPr>
        <w:t xml:space="preserve"> </w:t>
      </w:r>
      <w:r w:rsidR="00FB5FD6">
        <w:rPr>
          <w:rFonts w:cstheme="minorHAnsi"/>
        </w:rPr>
        <w:t>the</w:t>
      </w:r>
      <w:r w:rsidR="00A54E19" w:rsidRPr="00A54E19">
        <w:rPr>
          <w:rFonts w:cstheme="minorHAnsi"/>
        </w:rPr>
        <w:t xml:space="preserve"> project</w:t>
      </w:r>
      <w:r w:rsidR="00FB5FD6">
        <w:rPr>
          <w:rFonts w:cstheme="minorHAnsi"/>
        </w:rPr>
        <w:t xml:space="preserve"> and selecting “Add Firebase to the web app”, and finally copying the snippet</w:t>
      </w:r>
      <w:r w:rsidR="00B43B2D">
        <w:rPr>
          <w:rFonts w:cstheme="minorHAnsi"/>
        </w:rPr>
        <w:t xml:space="preserve"> shown below</w:t>
      </w:r>
      <w:r w:rsidR="00FB5FD6">
        <w:rPr>
          <w:rFonts w:cstheme="minorHAnsi"/>
        </w:rPr>
        <w:t xml:space="preserve"> and </w:t>
      </w:r>
      <w:r w:rsidR="00B43B2D">
        <w:rPr>
          <w:rFonts w:cstheme="minorHAnsi"/>
        </w:rPr>
        <w:t>adding</w:t>
      </w:r>
      <w:r w:rsidR="00FB5FD6">
        <w:rPr>
          <w:rFonts w:cstheme="minorHAnsi"/>
        </w:rPr>
        <w:t xml:space="preserve"> it</w:t>
      </w:r>
      <w:r w:rsidR="00A54E19" w:rsidRPr="00FB5FD6">
        <w:rPr>
          <w:rFonts w:cstheme="minorHAnsi"/>
        </w:rPr>
        <w:t xml:space="preserve"> the front-end</w:t>
      </w:r>
      <w:r w:rsidR="00FB5FD6">
        <w:rPr>
          <w:rFonts w:cstheme="minorHAnsi"/>
        </w:rPr>
        <w:t>.</w:t>
      </w:r>
    </w:p>
    <w:p w14:paraId="6CB479B0" w14:textId="77777777" w:rsidR="00FB5FD6" w:rsidRPr="00FB5FD6" w:rsidRDefault="00FB5FD6" w:rsidP="00FB5FD6">
      <w:pPr>
        <w:pStyle w:val="ListParagraph"/>
        <w:shd w:val="clear" w:color="auto" w:fill="FFFFFF"/>
        <w:ind w:left="1440"/>
        <w:rPr>
          <w:rFonts w:cstheme="minorHAnsi"/>
        </w:rPr>
      </w:pPr>
    </w:p>
    <w:p w14:paraId="1FA8B865" w14:textId="1A6930B5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var config = {</w:t>
      </w:r>
    </w:p>
    <w:p w14:paraId="26B6C95E" w14:textId="384BF19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apiKey</w:t>
      </w:r>
      <w:proofErr w:type="spellEnd"/>
      <w:r w:rsidRPr="00FB5FD6">
        <w:rPr>
          <w:rFonts w:cstheme="minorHAnsi"/>
          <w:color w:val="008000"/>
        </w:rPr>
        <w:t>: "AIzaSyCYgApFzAtXIVgdI4J09RWseIxlqfAS8hA",</w:t>
      </w:r>
    </w:p>
    <w:p w14:paraId="4D57EA59" w14:textId="3EE4BEA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authDomain</w:t>
      </w:r>
      <w:proofErr w:type="spellEnd"/>
      <w:r w:rsidRPr="00FB5FD6">
        <w:rPr>
          <w:rFonts w:cstheme="minorHAnsi"/>
          <w:color w:val="008000"/>
        </w:rPr>
        <w:t>: "fir-auth-45665.firebaseapp.com",</w:t>
      </w:r>
    </w:p>
    <w:p w14:paraId="40C631F2" w14:textId="1CAB5707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databaseURL</w:t>
      </w:r>
      <w:proofErr w:type="spellEnd"/>
      <w:r w:rsidRPr="00FB5FD6">
        <w:rPr>
          <w:rFonts w:cstheme="minorHAnsi"/>
          <w:color w:val="008000"/>
        </w:rPr>
        <w:t>: "https://fir-auth-45665.firebaseio.com",</w:t>
      </w:r>
    </w:p>
    <w:p w14:paraId="0E76F40C" w14:textId="0E7E9C0B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projectId</w:t>
      </w:r>
      <w:proofErr w:type="spellEnd"/>
      <w:r w:rsidRPr="00FB5FD6">
        <w:rPr>
          <w:rFonts w:cstheme="minorHAnsi"/>
          <w:color w:val="008000"/>
        </w:rPr>
        <w:t>: " fir-auth-45665",</w:t>
      </w:r>
    </w:p>
    <w:p w14:paraId="047D2FC1" w14:textId="576F4C1A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storageBucket</w:t>
      </w:r>
      <w:proofErr w:type="spellEnd"/>
      <w:r w:rsidRPr="00FB5FD6">
        <w:rPr>
          <w:rFonts w:cstheme="minorHAnsi"/>
          <w:color w:val="008000"/>
        </w:rPr>
        <w:t>: " fir-auth-45665.appspot.com",</w:t>
      </w:r>
    </w:p>
    <w:p w14:paraId="519DA5DA" w14:textId="1E1FE99F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 xml:space="preserve">  </w:t>
      </w:r>
      <w:proofErr w:type="spellStart"/>
      <w:r w:rsidRPr="00FB5FD6">
        <w:rPr>
          <w:rFonts w:cstheme="minorHAnsi"/>
          <w:color w:val="008000"/>
        </w:rPr>
        <w:t>messagingSenderId</w:t>
      </w:r>
      <w:proofErr w:type="spellEnd"/>
      <w:r w:rsidRPr="00FB5FD6">
        <w:rPr>
          <w:rFonts w:cstheme="minorHAnsi"/>
          <w:color w:val="008000"/>
        </w:rPr>
        <w:t>: "777762792693",</w:t>
      </w:r>
    </w:p>
    <w:p w14:paraId="15A51560" w14:textId="495237ED" w:rsidR="00A54E19" w:rsidRPr="00FB5FD6" w:rsidRDefault="00A54E19" w:rsidP="00A54E19">
      <w:pPr>
        <w:pStyle w:val="ListParagraph"/>
        <w:shd w:val="clear" w:color="auto" w:fill="FFFFFF"/>
        <w:ind w:left="1440"/>
        <w:rPr>
          <w:rFonts w:cstheme="minorHAnsi"/>
          <w:color w:val="008000"/>
        </w:rPr>
      </w:pPr>
      <w:r w:rsidRPr="00FB5FD6">
        <w:rPr>
          <w:rFonts w:cstheme="minorHAnsi"/>
          <w:color w:val="008000"/>
        </w:rPr>
        <w:t>};</w:t>
      </w:r>
    </w:p>
    <w:p w14:paraId="7965C4BA" w14:textId="6172DB39" w:rsidR="00A54E19" w:rsidRDefault="00A54E19" w:rsidP="00A54E19">
      <w:pPr>
        <w:pStyle w:val="ListParagraph"/>
        <w:shd w:val="clear" w:color="auto" w:fill="FFFFFF"/>
        <w:ind w:left="1440"/>
        <w:rPr>
          <w:rFonts w:cstheme="minorHAnsi"/>
          <w:b/>
          <w:bCs/>
          <w:color w:val="008000"/>
        </w:rPr>
      </w:pPr>
    </w:p>
    <w:p w14:paraId="604C085B" w14:textId="77777777" w:rsidR="00C7165C" w:rsidRPr="0041767E" w:rsidRDefault="00C7165C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56EE186" w14:textId="6C8D5347" w:rsidR="00551C73" w:rsidRDefault="00B43B2D" w:rsidP="00551C7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Configuring Nodejs app by firstly installing </w:t>
      </w:r>
      <w:proofErr w:type="spellStart"/>
      <w:proofErr w:type="gramStart"/>
      <w:r w:rsidR="00402700" w:rsidRPr="00402700">
        <w:rPr>
          <w:rFonts w:cstheme="minorHAnsi"/>
        </w:rPr>
        <w:t>package.json</w:t>
      </w:r>
      <w:proofErr w:type="spellEnd"/>
      <w:proofErr w:type="gramEnd"/>
      <w:r w:rsidR="00551C73">
        <w:rPr>
          <w:rFonts w:cstheme="minorHAnsi"/>
        </w:rPr>
        <w:t xml:space="preserve"> and firebase </w:t>
      </w:r>
      <w:proofErr w:type="spellStart"/>
      <w:r w:rsidR="00551C73" w:rsidRPr="00551C73">
        <w:rPr>
          <w:rFonts w:cstheme="minorHAnsi"/>
        </w:rPr>
        <w:t>npm</w:t>
      </w:r>
      <w:proofErr w:type="spellEnd"/>
      <w:r w:rsidR="00551C73" w:rsidRPr="00551C73">
        <w:rPr>
          <w:rFonts w:cstheme="minorHAnsi"/>
        </w:rPr>
        <w:t xml:space="preserve"> package</w:t>
      </w:r>
      <w:r w:rsidR="00777E68">
        <w:rPr>
          <w:rFonts w:cstheme="minorHAnsi"/>
        </w:rPr>
        <w:t xml:space="preserve"> </w:t>
      </w:r>
      <w:r w:rsidR="00B7305E">
        <w:rPr>
          <w:rFonts w:cstheme="minorHAnsi"/>
        </w:rPr>
        <w:t>after</w:t>
      </w:r>
      <w:r w:rsidR="00777E68">
        <w:rPr>
          <w:rFonts w:cstheme="minorHAnsi"/>
        </w:rPr>
        <w:t xml:space="preserve"> running the commands below:</w:t>
      </w:r>
    </w:p>
    <w:p w14:paraId="69EC235E" w14:textId="77777777" w:rsidR="00777E68" w:rsidRPr="00777E68" w:rsidRDefault="00777E68" w:rsidP="00D4286A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</w:t>
      </w:r>
      <w:proofErr w:type="spellStart"/>
      <w:r w:rsidRPr="00777E68">
        <w:rPr>
          <w:rFonts w:cstheme="minorHAnsi"/>
          <w:color w:val="70AD47" w:themeColor="accent6"/>
        </w:rPr>
        <w:t>init</w:t>
      </w:r>
      <w:proofErr w:type="spellEnd"/>
    </w:p>
    <w:p w14:paraId="0B10ECAC" w14:textId="2315B97F" w:rsidR="00777E68" w:rsidRPr="00777E68" w:rsidRDefault="00777E68" w:rsidP="00777E68">
      <w:pPr>
        <w:pStyle w:val="ListParagraph"/>
        <w:rPr>
          <w:rFonts w:cstheme="minorHAnsi"/>
          <w:color w:val="70AD47" w:themeColor="accent6"/>
        </w:rPr>
      </w:pPr>
      <w:proofErr w:type="spellStart"/>
      <w:r w:rsidRPr="00777E68">
        <w:rPr>
          <w:rFonts w:cstheme="minorHAnsi"/>
          <w:color w:val="70AD47" w:themeColor="accent6"/>
        </w:rPr>
        <w:t>npm</w:t>
      </w:r>
      <w:proofErr w:type="spellEnd"/>
      <w:r w:rsidRPr="00777E68">
        <w:rPr>
          <w:rFonts w:cstheme="minorHAnsi"/>
          <w:color w:val="70AD47" w:themeColor="accent6"/>
        </w:rPr>
        <w:t xml:space="preserve"> install --save firebase</w:t>
      </w:r>
    </w:p>
    <w:p w14:paraId="44241DB9" w14:textId="1DC85874" w:rsidR="00B43B2D" w:rsidRDefault="00F06C38" w:rsidP="00A9702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Firebase module after requiring them from JavaScript</w:t>
      </w:r>
      <w:r w:rsidR="005232C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5B2B57" w14:textId="488F0ABD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D16887" w14:textId="77777777" w:rsidR="005232C3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var firebase = require("firebase/app");</w:t>
      </w:r>
    </w:p>
    <w:p w14:paraId="70A674BB" w14:textId="61DC5C65" w:rsidR="00F06C38" w:rsidRPr="00F06C38" w:rsidRDefault="00F06C38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require("firebase/auth");</w:t>
      </w:r>
    </w:p>
    <w:p w14:paraId="329BCD60" w14:textId="45A3FB14" w:rsidR="00F06C38" w:rsidRDefault="00F06C38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F06C38">
        <w:rPr>
          <w:rFonts w:asciiTheme="minorHAnsi" w:hAnsiTheme="minorHAnsi" w:cstheme="minorHAnsi"/>
          <w:color w:val="70AD47" w:themeColor="accent6"/>
          <w:sz w:val="22"/>
          <w:szCs w:val="22"/>
        </w:rPr>
        <w:t>require("firebase/database");</w:t>
      </w:r>
    </w:p>
    <w:p w14:paraId="3EE407A8" w14:textId="77777777" w:rsidR="005232C3" w:rsidRPr="00F06C38" w:rsidRDefault="005232C3" w:rsidP="00F06C38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46C92971" w14:textId="061571A0" w:rsidR="00F06C38" w:rsidRDefault="00F06C38" w:rsidP="00F06C38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Initializing the Realtime database and configuring the rules as mentioned in </w:t>
      </w:r>
      <w:r w:rsidRPr="00AA6F5D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(XXX)</w:t>
      </w:r>
    </w:p>
    <w:p w14:paraId="19E3678C" w14:textId="71A9F261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firebase.initializeApp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(config);</w:t>
      </w:r>
    </w:p>
    <w:p w14:paraId="44082DF1" w14:textId="77777777" w:rsidR="005232C3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5232C3">
        <w:rPr>
          <w:rFonts w:asciiTheme="minorHAnsi" w:hAnsiTheme="minorHAnsi" w:cstheme="minorHAnsi"/>
          <w:sz w:val="22"/>
          <w:szCs w:val="22"/>
        </w:rPr>
        <w:t xml:space="preserve">  // Get a reference to the database service</w:t>
      </w:r>
    </w:p>
    <w:p w14:paraId="38A534D6" w14:textId="08D7465A" w:rsidR="00F06C38" w:rsidRPr="005232C3" w:rsidRDefault="005232C3" w:rsidP="005232C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70AD47" w:themeColor="accent6"/>
          <w:sz w:val="22"/>
          <w:szCs w:val="22"/>
        </w:rPr>
      </w:pPr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 xml:space="preserve">  var database = </w:t>
      </w:r>
      <w:proofErr w:type="spellStart"/>
      <w:proofErr w:type="gramStart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firebase.database</w:t>
      </w:r>
      <w:proofErr w:type="spellEnd"/>
      <w:proofErr w:type="gramEnd"/>
      <w:r w:rsidRPr="005232C3">
        <w:rPr>
          <w:rFonts w:asciiTheme="minorHAnsi" w:hAnsiTheme="minorHAnsi" w:cstheme="minorHAnsi"/>
          <w:color w:val="70AD47" w:themeColor="accent6"/>
          <w:sz w:val="22"/>
          <w:szCs w:val="22"/>
        </w:rPr>
        <w:t>();</w:t>
      </w:r>
    </w:p>
    <w:p w14:paraId="737B6FBE" w14:textId="77777777" w:rsidR="005232C3" w:rsidRDefault="005232C3" w:rsidP="005232C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ACFBA" w14:textId="67EC32E2" w:rsidR="00C7165C" w:rsidRDefault="00C7165C" w:rsidP="00C7165C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1767E">
        <w:rPr>
          <w:rFonts w:asciiTheme="minorHAnsi" w:hAnsiTheme="minorHAnsi" w:cstheme="minorHAnsi"/>
          <w:sz w:val="22"/>
          <w:szCs w:val="22"/>
        </w:rPr>
        <w:t>After doing all the above configuration</w:t>
      </w:r>
      <w:r w:rsidR="00EE7D5A" w:rsidRPr="0041767E">
        <w:rPr>
          <w:rFonts w:asciiTheme="minorHAnsi" w:hAnsiTheme="minorHAnsi" w:cstheme="minorHAnsi"/>
          <w:sz w:val="22"/>
          <w:szCs w:val="22"/>
        </w:rPr>
        <w:t>,</w:t>
      </w:r>
      <w:r w:rsidRPr="0041767E">
        <w:rPr>
          <w:rFonts w:asciiTheme="minorHAnsi" w:hAnsiTheme="minorHAnsi" w:cstheme="minorHAnsi"/>
          <w:sz w:val="22"/>
          <w:szCs w:val="22"/>
        </w:rPr>
        <w:t xml:space="preserve"> we can start reading or writing to the database.</w:t>
      </w:r>
    </w:p>
    <w:p w14:paraId="6B68F040" w14:textId="77777777" w:rsidR="00A36A6F" w:rsidRPr="0041767E" w:rsidRDefault="00A36A6F" w:rsidP="00A36A6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93C51D2" w14:textId="23E3C532" w:rsidR="00C315CF" w:rsidRPr="0041767E" w:rsidRDefault="00C315CF" w:rsidP="00C7165C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2372525" w14:textId="09387AD3" w:rsidR="000F54F5" w:rsidRDefault="00186B8C">
      <w:pPr>
        <w:rPr>
          <w:rFonts w:cstheme="minorHAnsi"/>
          <w:u w:val="single"/>
        </w:rPr>
      </w:pPr>
      <w:r w:rsidRPr="0041767E">
        <w:rPr>
          <w:rFonts w:cstheme="minorHAnsi"/>
          <w:u w:val="single"/>
        </w:rPr>
        <w:t>Retrieving data from Firebase Realtime Database:</w:t>
      </w:r>
    </w:p>
    <w:p w14:paraId="6DD49FDB" w14:textId="00B8EF64" w:rsidR="00455ED9" w:rsidRPr="00EC5DBB" w:rsidRDefault="0065627C" w:rsidP="00EC5DBB">
      <w:pPr>
        <w:rPr>
          <w:rFonts w:cstheme="minorHAnsi"/>
          <w:color w:val="212121"/>
          <w:highlight w:val="yellow"/>
        </w:rPr>
      </w:pPr>
      <w:r w:rsidRPr="0065627C">
        <w:rPr>
          <w:rFonts w:cstheme="minorHAnsi"/>
          <w:color w:val="212121"/>
          <w:highlight w:val="yellow"/>
        </w:rPr>
        <w:t xml:space="preserve">Refer </w:t>
      </w:r>
      <w:proofErr w:type="gramStart"/>
      <w:r w:rsidR="005E5F86">
        <w:rPr>
          <w:rFonts w:cstheme="minorHAnsi"/>
          <w:color w:val="212121"/>
          <w:highlight w:val="yellow"/>
        </w:rPr>
        <w:t xml:space="preserve">to </w:t>
      </w:r>
      <w:r w:rsidRPr="0065627C">
        <w:rPr>
          <w:rFonts w:cstheme="minorHAnsi"/>
          <w:color w:val="212121"/>
          <w:highlight w:val="yellow"/>
        </w:rPr>
        <w:t xml:space="preserve"> XXX</w:t>
      </w:r>
      <w:proofErr w:type="gramEnd"/>
    </w:p>
    <w:tbl>
      <w:tblPr>
        <w:tblStyle w:val="GridTable4-Accent5"/>
        <w:tblW w:w="9417" w:type="dxa"/>
        <w:tblInd w:w="-5" w:type="dxa"/>
        <w:tblLook w:val="04A0" w:firstRow="1" w:lastRow="0" w:firstColumn="1" w:lastColumn="0" w:noHBand="0" w:noVBand="1"/>
      </w:tblPr>
      <w:tblGrid>
        <w:gridCol w:w="1290"/>
        <w:gridCol w:w="3449"/>
        <w:gridCol w:w="4678"/>
      </w:tblGrid>
      <w:tr w:rsidR="007A4298" w:rsidRPr="0041767E" w14:paraId="23C65B5B" w14:textId="77777777" w:rsidTr="007A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05487" w14:textId="239AE61A" w:rsidR="00186B8C" w:rsidRPr="00186B8C" w:rsidRDefault="00D16612" w:rsidP="00186B8C">
            <w:pPr>
              <w:spacing w:line="360" w:lineRule="atLeast"/>
              <w:rPr>
                <w:rFonts w:eastAsia="Times New Roman" w:cstheme="minorHAnsi"/>
                <w:color w:val="FFFFFF"/>
              </w:rPr>
            </w:pPr>
            <w:r>
              <w:rPr>
                <w:rFonts w:eastAsia="Times New Roman" w:cstheme="minorHAnsi"/>
                <w:color w:val="FFFFFF"/>
              </w:rPr>
              <w:t>Event</w:t>
            </w:r>
          </w:p>
        </w:tc>
        <w:tc>
          <w:tcPr>
            <w:tcW w:w="0" w:type="auto"/>
            <w:hideMark/>
          </w:tcPr>
          <w:p w14:paraId="1F779F07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Event callback</w:t>
            </w:r>
          </w:p>
        </w:tc>
        <w:tc>
          <w:tcPr>
            <w:tcW w:w="0" w:type="auto"/>
            <w:hideMark/>
          </w:tcPr>
          <w:p w14:paraId="4B1C9D2B" w14:textId="77777777" w:rsidR="00186B8C" w:rsidRPr="00186B8C" w:rsidRDefault="00186B8C" w:rsidP="00186B8C">
            <w:pPr>
              <w:spacing w:line="3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</w:rPr>
            </w:pPr>
            <w:r w:rsidRPr="00186B8C">
              <w:rPr>
                <w:rFonts w:eastAsia="Times New Roman" w:cstheme="minorHAnsi"/>
                <w:color w:val="FFFFFF"/>
              </w:rPr>
              <w:t>Typical usage</w:t>
            </w:r>
          </w:p>
        </w:tc>
      </w:tr>
      <w:tr w:rsidR="007A4298" w:rsidRPr="0041767E" w14:paraId="5CC822FB" w14:textId="77777777" w:rsidTr="00186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B78A5" w14:textId="6F7CEAC6" w:rsidR="00186B8C" w:rsidRPr="00186B8C" w:rsidRDefault="001B325B" w:rsidP="00186B8C">
            <w:pPr>
              <w:spacing w:line="300" w:lineRule="atLeast"/>
              <w:rPr>
                <w:rFonts w:eastAsia="Times New Roman" w:cstheme="minorHAnsi"/>
                <w:color w:val="212121"/>
              </w:rPr>
            </w:pPr>
            <w:r>
              <w:rPr>
                <w:rFonts w:eastAsia="Times New Roman" w:cstheme="minorHAnsi"/>
                <w:color w:val="212121"/>
              </w:rPr>
              <w:t>Value</w:t>
            </w:r>
          </w:p>
        </w:tc>
        <w:tc>
          <w:tcPr>
            <w:tcW w:w="0" w:type="auto"/>
            <w:hideMark/>
          </w:tcPr>
          <w:p w14:paraId="4C400976" w14:textId="25AFC684" w:rsidR="00186B8C" w:rsidRPr="00186B8C" w:rsidRDefault="001B325B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212121"/>
              </w:rPr>
              <w:t>On(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</w:rPr>
              <w:t>)</w:t>
            </w:r>
            <w:r>
              <w:rPr>
                <w:rFonts w:eastAsia="Times New Roman" w:cstheme="minorHAnsi"/>
                <w:color w:val="212121"/>
              </w:rPr>
              <w:t xml:space="preserve"> and </w:t>
            </w:r>
            <w:r w:rsidRPr="001B325B">
              <w:rPr>
                <w:rFonts w:ascii="Courier New" w:eastAsia="Times New Roman" w:hAnsi="Courier New" w:cs="Courier New"/>
                <w:color w:val="212121"/>
              </w:rPr>
              <w:t>once()</w:t>
            </w:r>
          </w:p>
        </w:tc>
        <w:tc>
          <w:tcPr>
            <w:tcW w:w="0" w:type="auto"/>
            <w:hideMark/>
          </w:tcPr>
          <w:p w14:paraId="4FB7E48F" w14:textId="54809D77" w:rsidR="00186B8C" w:rsidRPr="00186B8C" w:rsidRDefault="00186B8C" w:rsidP="00186B8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12121"/>
              </w:rPr>
            </w:pPr>
            <w:r w:rsidRPr="00186B8C">
              <w:rPr>
                <w:rFonts w:eastAsia="Times New Roman" w:cstheme="minorHAnsi"/>
                <w:color w:val="212121"/>
              </w:rPr>
              <w:t>Read and listen for changes</w:t>
            </w:r>
          </w:p>
        </w:tc>
      </w:tr>
    </w:tbl>
    <w:p w14:paraId="6E502536" w14:textId="77777777" w:rsidR="00077B4F" w:rsidRDefault="00077B4F">
      <w:pPr>
        <w:rPr>
          <w:rFonts w:cstheme="minorHAnsi"/>
          <w:color w:val="1E1E1E"/>
          <w:u w:val="single"/>
          <w:shd w:val="clear" w:color="auto" w:fill="FFFFFF"/>
        </w:rPr>
      </w:pPr>
    </w:p>
    <w:p w14:paraId="7BEE79F8" w14:textId="77777777" w:rsidR="00D16612" w:rsidRDefault="00D16612">
      <w:pPr>
        <w:rPr>
          <w:rFonts w:cstheme="minorHAnsi"/>
          <w:color w:val="1E1E1E"/>
          <w:u w:val="single"/>
          <w:shd w:val="clear" w:color="auto" w:fill="FFFFFF"/>
        </w:rPr>
      </w:pPr>
    </w:p>
    <w:p w14:paraId="6A344501" w14:textId="17643FC0" w:rsidR="00F928D5" w:rsidRPr="0041767E" w:rsidRDefault="00F928D5">
      <w:pPr>
        <w:rPr>
          <w:rFonts w:cstheme="minorHAnsi"/>
          <w:color w:val="1E1E1E"/>
          <w:u w:val="single"/>
          <w:shd w:val="clear" w:color="auto" w:fill="FFFFFF"/>
        </w:rPr>
      </w:pPr>
      <w:r w:rsidRPr="0041767E">
        <w:rPr>
          <w:rFonts w:cstheme="minorHAnsi"/>
          <w:color w:val="1E1E1E"/>
          <w:u w:val="single"/>
          <w:shd w:val="clear" w:color="auto" w:fill="FFFFFF"/>
        </w:rPr>
        <w:lastRenderedPageBreak/>
        <w:t>Inserting data to Firebase Realtime Database:</w:t>
      </w:r>
    </w:p>
    <w:p w14:paraId="6D44089B" w14:textId="2D0CBBEF" w:rsidR="007A4298" w:rsidRPr="00063067" w:rsidRDefault="009C5B79" w:rsidP="004E1FE1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The logic of adding to database is same as</w:t>
      </w:r>
      <w:bookmarkStart w:id="1" w:name="_GoBack"/>
      <w:bookmarkEnd w:id="1"/>
    </w:p>
    <w:p w14:paraId="40629C90" w14:textId="77777777" w:rsidR="008647E1" w:rsidRDefault="008647E1" w:rsidP="00063067">
      <w:pPr>
        <w:rPr>
          <w:rFonts w:cstheme="minorHAnsi"/>
          <w:color w:val="1E1E1E"/>
          <w:u w:val="single"/>
          <w:shd w:val="clear" w:color="auto" w:fill="FFFFFF"/>
        </w:rPr>
      </w:pPr>
    </w:p>
    <w:p w14:paraId="1EF6B2AE" w14:textId="06D8A5F0" w:rsidR="00063067" w:rsidRDefault="00294100" w:rsidP="00063067">
      <w:pPr>
        <w:rPr>
          <w:rFonts w:cstheme="minorHAnsi"/>
          <w:color w:val="1E1E1E"/>
          <w:u w:val="single"/>
          <w:shd w:val="clear" w:color="auto" w:fill="FFFFFF"/>
        </w:rPr>
      </w:pPr>
      <w:r>
        <w:rPr>
          <w:rFonts w:cstheme="minorHAnsi"/>
          <w:color w:val="1E1E1E"/>
          <w:u w:val="single"/>
          <w:shd w:val="clear" w:color="auto" w:fill="FFFFFF"/>
        </w:rPr>
        <w:t xml:space="preserve">Deleting 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data </w:t>
      </w:r>
      <w:r>
        <w:rPr>
          <w:rFonts w:cstheme="minorHAnsi"/>
          <w:color w:val="1E1E1E"/>
          <w:u w:val="single"/>
          <w:shd w:val="clear" w:color="auto" w:fill="FFFFFF"/>
        </w:rPr>
        <w:t>fr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>o</w:t>
      </w:r>
      <w:r>
        <w:rPr>
          <w:rFonts w:cstheme="minorHAnsi"/>
          <w:color w:val="1E1E1E"/>
          <w:u w:val="single"/>
          <w:shd w:val="clear" w:color="auto" w:fill="FFFFFF"/>
        </w:rPr>
        <w:t>m</w:t>
      </w:r>
      <w:r w:rsidR="00063067" w:rsidRPr="00063067">
        <w:rPr>
          <w:rFonts w:cstheme="minorHAnsi"/>
          <w:color w:val="1E1E1E"/>
          <w:u w:val="single"/>
          <w:shd w:val="clear" w:color="auto" w:fill="FFFFFF"/>
        </w:rPr>
        <w:t xml:space="preserve"> Firebase Realtime Database:</w:t>
      </w:r>
    </w:p>
    <w:p w14:paraId="0FC35C04" w14:textId="4FE8E204" w:rsidR="008647E1" w:rsidRDefault="004E1FE1" w:rsidP="008647E1">
      <w:pPr>
        <w:rPr>
          <w:rFonts w:cstheme="minorHAnsi"/>
          <w:color w:val="1E1E1E"/>
          <w:shd w:val="clear" w:color="auto" w:fill="FFFFFF"/>
        </w:rPr>
      </w:pPr>
      <w:r>
        <w:rPr>
          <w:rFonts w:cstheme="minorHAnsi"/>
          <w:color w:val="1E1E1E"/>
          <w:shd w:val="clear" w:color="auto" w:fill="FFFFFF"/>
        </w:rPr>
        <w:t xml:space="preserve">In order to </w:t>
      </w:r>
      <w:r w:rsidR="008647E1" w:rsidRPr="008647E1">
        <w:rPr>
          <w:rFonts w:cstheme="minorHAnsi"/>
          <w:color w:val="1E1E1E"/>
          <w:shd w:val="clear" w:color="auto" w:fill="FFFFFF"/>
        </w:rPr>
        <w:t>delete data</w:t>
      </w:r>
      <w:r>
        <w:rPr>
          <w:rFonts w:cstheme="minorHAnsi"/>
          <w:color w:val="1E1E1E"/>
          <w:shd w:val="clear" w:color="auto" w:fill="FFFFFF"/>
        </w:rPr>
        <w:t xml:space="preserve"> from Firebase</w:t>
      </w:r>
      <w:r w:rsidR="008647E1" w:rsidRPr="008647E1">
        <w:rPr>
          <w:rFonts w:cstheme="minorHAnsi"/>
          <w:color w:val="1E1E1E"/>
          <w:shd w:val="clear" w:color="auto" w:fill="FFFFFF"/>
        </w:rPr>
        <w:t xml:space="preserve">, we </w:t>
      </w:r>
      <w:r>
        <w:rPr>
          <w:rFonts w:cstheme="minorHAnsi"/>
          <w:color w:val="1E1E1E"/>
          <w:shd w:val="clear" w:color="auto" w:fill="FFFFFF"/>
        </w:rPr>
        <w:t>call</w:t>
      </w:r>
      <w:r w:rsidR="008647E1" w:rsidRPr="008647E1">
        <w:rPr>
          <w:rFonts w:cstheme="minorHAnsi"/>
          <w:color w:val="1E1E1E"/>
          <w:shd w:val="clear" w:color="auto" w:fill="FFFFFF"/>
        </w:rPr>
        <w:t> </w:t>
      </w:r>
      <w:proofErr w:type="gramStart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remove(</w:t>
      </w:r>
      <w:proofErr w:type="gramEnd"/>
      <w:r w:rsidR="00823E69" w:rsidRPr="0027205A">
        <w:rPr>
          <w:rFonts w:ascii="Courier New" w:hAnsi="Courier New" w:cs="Courier New"/>
          <w:b/>
          <w:bCs/>
          <w:color w:val="1E1E1E"/>
          <w:highlight w:val="yellow"/>
          <w:shd w:val="clear" w:color="auto" w:fill="FFFFFF"/>
        </w:rPr>
        <w:t>)</w:t>
      </w:r>
      <w:r>
        <w:rPr>
          <w:rFonts w:cstheme="minorHAnsi"/>
          <w:color w:val="1E1E1E"/>
          <w:shd w:val="clear" w:color="auto" w:fill="FFFFFF"/>
        </w:rPr>
        <w:t xml:space="preserve">on reference to the data we want to </w:t>
      </w:r>
      <w:r w:rsidR="000423B6">
        <w:rPr>
          <w:rFonts w:cstheme="minorHAnsi"/>
          <w:color w:val="1E1E1E"/>
          <w:shd w:val="clear" w:color="auto" w:fill="FFFFFF"/>
        </w:rPr>
        <w:t>delete.</w:t>
      </w:r>
    </w:p>
    <w:p w14:paraId="28DAA2BF" w14:textId="6BDC8C67" w:rsidR="00063067" w:rsidRDefault="00063067" w:rsidP="00063067">
      <w:pPr>
        <w:rPr>
          <w:u w:val="single"/>
        </w:rPr>
      </w:pPr>
    </w:p>
    <w:p w14:paraId="07033D03" w14:textId="22485DA7" w:rsidR="00063067" w:rsidRDefault="00063067" w:rsidP="00063067">
      <w:pPr>
        <w:rPr>
          <w:u w:val="single"/>
        </w:rPr>
      </w:pPr>
    </w:p>
    <w:p w14:paraId="4D3DA709" w14:textId="513DD62A" w:rsidR="00063067" w:rsidRDefault="00063067" w:rsidP="00063067">
      <w:pPr>
        <w:rPr>
          <w:u w:val="single"/>
        </w:rPr>
      </w:pPr>
    </w:p>
    <w:p w14:paraId="4C4DF78D" w14:textId="661EC472" w:rsidR="00063067" w:rsidRDefault="00063067" w:rsidP="00063067">
      <w:pPr>
        <w:rPr>
          <w:u w:val="single"/>
        </w:rPr>
      </w:pPr>
    </w:p>
    <w:p w14:paraId="45633CA7" w14:textId="0B1ABA72" w:rsidR="00063067" w:rsidRDefault="00063067" w:rsidP="00063067">
      <w:pPr>
        <w:rPr>
          <w:u w:val="single"/>
        </w:rPr>
      </w:pPr>
    </w:p>
    <w:p w14:paraId="24BE3C61" w14:textId="311F1BBF" w:rsidR="00063067" w:rsidRDefault="00063067" w:rsidP="00063067">
      <w:pPr>
        <w:rPr>
          <w:u w:val="single"/>
        </w:rPr>
      </w:pPr>
    </w:p>
    <w:p w14:paraId="1178454F" w14:textId="77777777" w:rsidR="00063067" w:rsidRPr="00063067" w:rsidRDefault="00063067" w:rsidP="00063067">
      <w:pPr>
        <w:rPr>
          <w:u w:val="single"/>
        </w:rPr>
      </w:pPr>
    </w:p>
    <w:p w14:paraId="2B45B7C2" w14:textId="77777777" w:rsidR="0041767E" w:rsidRPr="0041767E" w:rsidRDefault="0041767E" w:rsidP="0041767E">
      <w:pPr>
        <w:rPr>
          <w:rFonts w:cstheme="minorHAnsi"/>
          <w:color w:val="1E1E1E"/>
          <w:shd w:val="clear" w:color="auto" w:fill="FFFFFF"/>
        </w:rPr>
      </w:pPr>
      <w:r w:rsidRPr="0041767E">
        <w:rPr>
          <w:rFonts w:cstheme="minorHAnsi"/>
          <w:color w:val="1E1E1E"/>
          <w:highlight w:val="yellow"/>
          <w:shd w:val="clear" w:color="auto" w:fill="FFFFFF"/>
        </w:rPr>
        <w:t>To read the data, you need to attach the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ValueEventListener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 xml:space="preserve"> to the database reference. This event will be triggered whenever there is a change in data in </w:t>
      </w:r>
      <w:proofErr w:type="spellStart"/>
      <w:r w:rsidRPr="0041767E">
        <w:rPr>
          <w:rFonts w:cstheme="minorHAnsi"/>
          <w:color w:val="1E1E1E"/>
          <w:highlight w:val="yellow"/>
          <w:shd w:val="clear" w:color="auto" w:fill="FFFFFF"/>
        </w:rPr>
        <w:t>realtime</w:t>
      </w:r>
      <w:proofErr w:type="spellEnd"/>
      <w:r w:rsidRPr="0041767E">
        <w:rPr>
          <w:rFonts w:cstheme="minorHAnsi"/>
          <w:color w:val="1E1E1E"/>
          <w:highlight w:val="yellow"/>
          <w:shd w:val="clear" w:color="auto" w:fill="FFFFFF"/>
        </w:rPr>
        <w:t>. In </w:t>
      </w:r>
      <w:proofErr w:type="spellStart"/>
      <w:proofErr w:type="gramStart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onDataChange</w:t>
      </w:r>
      <w:proofErr w:type="spell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41767E">
        <w:rPr>
          <w:rStyle w:val="Strong"/>
          <w:rFonts w:cstheme="minorHAnsi"/>
          <w:color w:val="1E1E1E"/>
          <w:highlight w:val="yellow"/>
          <w:bdr w:val="none" w:sz="0" w:space="0" w:color="auto" w:frame="1"/>
          <w:shd w:val="clear" w:color="auto" w:fill="FFFFFF"/>
        </w:rPr>
        <w:t>)</w:t>
      </w:r>
      <w:r w:rsidRPr="0041767E">
        <w:rPr>
          <w:rFonts w:cstheme="minorHAnsi"/>
          <w:color w:val="1E1E1E"/>
          <w:highlight w:val="yellow"/>
          <w:shd w:val="clear" w:color="auto" w:fill="FFFFFF"/>
        </w:rPr>
        <w:t> you can perform the desired operations onto new data.</w:t>
      </w:r>
    </w:p>
    <w:p w14:paraId="49D0AC98" w14:textId="657A1770" w:rsidR="007A4298" w:rsidRDefault="007A4298">
      <w:pPr>
        <w:rPr>
          <w:u w:val="single"/>
        </w:rPr>
      </w:pPr>
    </w:p>
    <w:p w14:paraId="17E203D3" w14:textId="4CD48767" w:rsidR="007A4298" w:rsidRPr="00186B8C" w:rsidRDefault="007A4298">
      <w:pPr>
        <w:rPr>
          <w:u w:val="single"/>
        </w:rPr>
      </w:pPr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is a </w:t>
      </w:r>
      <w:proofErr w:type="spell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schemaless</w:t>
      </w:r>
      <w:proofErr w:type="spell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database in which the data is stored in JSON format. </w:t>
      </w:r>
      <w:proofErr w:type="gramStart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>Basically</w:t>
      </w:r>
      <w:proofErr w:type="gramEnd"/>
      <w:r>
        <w:rPr>
          <w:rFonts w:ascii="Arial" w:hAnsi="Arial" w:cs="Arial"/>
          <w:color w:val="1E1E1E"/>
          <w:sz w:val="23"/>
          <w:szCs w:val="23"/>
          <w:shd w:val="clear" w:color="auto" w:fill="FFFFFF"/>
        </w:rPr>
        <w:t xml:space="preserve"> the entire database is a big JSON tree with multiple nodes.</w:t>
      </w:r>
    </w:p>
    <w:sectPr w:rsidR="007A4298" w:rsidRPr="0018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F56"/>
    <w:multiLevelType w:val="hybridMultilevel"/>
    <w:tmpl w:val="E0441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7D8"/>
    <w:multiLevelType w:val="hybridMultilevel"/>
    <w:tmpl w:val="EBEE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B27AB"/>
    <w:multiLevelType w:val="hybridMultilevel"/>
    <w:tmpl w:val="EFAE8C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BA41C6C"/>
    <w:multiLevelType w:val="hybridMultilevel"/>
    <w:tmpl w:val="5B9A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5D15"/>
    <w:multiLevelType w:val="hybridMultilevel"/>
    <w:tmpl w:val="CF0CA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0D4288"/>
    <w:multiLevelType w:val="hybridMultilevel"/>
    <w:tmpl w:val="5E844D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D3940A1"/>
    <w:multiLevelType w:val="hybridMultilevel"/>
    <w:tmpl w:val="42A40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2240EC"/>
    <w:multiLevelType w:val="hybridMultilevel"/>
    <w:tmpl w:val="E2F0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04ECD"/>
    <w:multiLevelType w:val="hybridMultilevel"/>
    <w:tmpl w:val="7C92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7"/>
    <w:rsid w:val="00022D33"/>
    <w:rsid w:val="000423B6"/>
    <w:rsid w:val="00063067"/>
    <w:rsid w:val="00077B4F"/>
    <w:rsid w:val="00077B54"/>
    <w:rsid w:val="000F54F5"/>
    <w:rsid w:val="00173FF3"/>
    <w:rsid w:val="00186B8C"/>
    <w:rsid w:val="001A3E07"/>
    <w:rsid w:val="001B325B"/>
    <w:rsid w:val="00205A55"/>
    <w:rsid w:val="0027205A"/>
    <w:rsid w:val="00294100"/>
    <w:rsid w:val="00391AAD"/>
    <w:rsid w:val="003B7824"/>
    <w:rsid w:val="00402700"/>
    <w:rsid w:val="004063A9"/>
    <w:rsid w:val="0041767E"/>
    <w:rsid w:val="0043556C"/>
    <w:rsid w:val="00455ED9"/>
    <w:rsid w:val="00485B6A"/>
    <w:rsid w:val="004E1FE1"/>
    <w:rsid w:val="0051367A"/>
    <w:rsid w:val="005232C3"/>
    <w:rsid w:val="00551C73"/>
    <w:rsid w:val="005E5F86"/>
    <w:rsid w:val="0065627C"/>
    <w:rsid w:val="006D7033"/>
    <w:rsid w:val="007565A4"/>
    <w:rsid w:val="007650AD"/>
    <w:rsid w:val="00777E68"/>
    <w:rsid w:val="007A4298"/>
    <w:rsid w:val="00823E69"/>
    <w:rsid w:val="008647E1"/>
    <w:rsid w:val="0090583F"/>
    <w:rsid w:val="009C5B79"/>
    <w:rsid w:val="00A36A6F"/>
    <w:rsid w:val="00A54E19"/>
    <w:rsid w:val="00A663EB"/>
    <w:rsid w:val="00A9702C"/>
    <w:rsid w:val="00AA6B6C"/>
    <w:rsid w:val="00AA6F5D"/>
    <w:rsid w:val="00B43B2D"/>
    <w:rsid w:val="00B447C0"/>
    <w:rsid w:val="00B7305E"/>
    <w:rsid w:val="00BD13D2"/>
    <w:rsid w:val="00C315CF"/>
    <w:rsid w:val="00C7165C"/>
    <w:rsid w:val="00D16612"/>
    <w:rsid w:val="00D4286A"/>
    <w:rsid w:val="00D85DDF"/>
    <w:rsid w:val="00DE01D1"/>
    <w:rsid w:val="00E2233E"/>
    <w:rsid w:val="00E57375"/>
    <w:rsid w:val="00E579C7"/>
    <w:rsid w:val="00EC5DBB"/>
    <w:rsid w:val="00EE7D5A"/>
    <w:rsid w:val="00F06C38"/>
    <w:rsid w:val="00F928D5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3B1"/>
  <w15:chartTrackingRefBased/>
  <w15:docId w15:val="{B750A9DA-040A-4386-AD5D-9947B2B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5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0AD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0A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65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5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1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86B8C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186B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41767E"/>
    <w:rPr>
      <w:i/>
      <w:iCs/>
    </w:rPr>
  </w:style>
  <w:style w:type="character" w:customStyle="1" w:styleId="com">
    <w:name w:val="com"/>
    <w:basedOn w:val="DefaultParagraphFont"/>
    <w:rsid w:val="00F06C38"/>
  </w:style>
  <w:style w:type="character" w:customStyle="1" w:styleId="pln">
    <w:name w:val="pln"/>
    <w:basedOn w:val="DefaultParagraphFont"/>
    <w:rsid w:val="00F06C38"/>
  </w:style>
  <w:style w:type="character" w:customStyle="1" w:styleId="kwd">
    <w:name w:val="kwd"/>
    <w:basedOn w:val="DefaultParagraphFont"/>
    <w:rsid w:val="00F06C38"/>
  </w:style>
  <w:style w:type="character" w:customStyle="1" w:styleId="pun">
    <w:name w:val="pun"/>
    <w:basedOn w:val="DefaultParagraphFont"/>
    <w:rsid w:val="00F06C38"/>
  </w:style>
  <w:style w:type="character" w:customStyle="1" w:styleId="str">
    <w:name w:val="str"/>
    <w:basedOn w:val="DefaultParagraphFont"/>
    <w:rsid w:val="0007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42</cp:revision>
  <dcterms:created xsi:type="dcterms:W3CDTF">2019-04-15T20:32:00Z</dcterms:created>
  <dcterms:modified xsi:type="dcterms:W3CDTF">2019-04-19T19:15:00Z</dcterms:modified>
</cp:coreProperties>
</file>